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CDB" w:rsidRPr="00120CDB" w:rsidRDefault="00120CDB" w:rsidP="00120CDB">
      <w:pPr>
        <w:autoSpaceDE w:val="0"/>
        <w:autoSpaceDN w:val="0"/>
        <w:adjustRightInd w:val="0"/>
        <w:spacing w:after="0" w:line="240" w:lineRule="auto"/>
        <w:rPr>
          <w:ins w:id="0" w:author="wbaucrx" w:date="2016-11-05T16:34:00Z"/>
          <w:rFonts w:ascii="Arial" w:hAnsi="Arial" w:cs="Arial"/>
          <w:sz w:val="24"/>
          <w:szCs w:val="24"/>
          <w:lang w:val="en-US"/>
          <w:rPrChange w:id="1" w:author="wbaucrx" w:date="2016-11-05T16:35:00Z">
            <w:rPr>
              <w:ins w:id="2" w:author="wbaucrx" w:date="2016-11-05T16:34:00Z"/>
              <w:rFonts w:ascii="Arial" w:hAnsi="Arial" w:cs="Arial"/>
              <w:color w:val="000000"/>
              <w:sz w:val="36"/>
              <w:szCs w:val="36"/>
              <w:lang w:val="en-US"/>
            </w:rPr>
          </w:rPrChange>
        </w:rPr>
      </w:pPr>
      <w:ins w:id="3" w:author="wbaucrx" w:date="2016-11-05T16:34:00Z">
        <w:r w:rsidRPr="00120CDB">
          <w:rPr>
            <w:rFonts w:ascii="Arial" w:hAnsi="Arial" w:cs="Arial"/>
            <w:sz w:val="24"/>
            <w:szCs w:val="24"/>
            <w:lang w:val="en-US"/>
            <w:rPrChange w:id="4" w:author="wbaucrx" w:date="2016-11-05T16:35:00Z">
              <w:rPr>
                <w:rFonts w:ascii="Arial" w:hAnsi="Arial" w:cs="Arial"/>
                <w:color w:val="000000"/>
                <w:sz w:val="36"/>
                <w:szCs w:val="36"/>
                <w:lang w:val="en-US"/>
              </w:rPr>
            </w:rPrChange>
          </w:rPr>
          <w:t>Detailed benchtop protocol for the MoLSC method</w:t>
        </w:r>
      </w:ins>
    </w:p>
    <w:p w:rsidR="0096704C" w:rsidRDefault="0096704C" w:rsidP="00CD2C61">
      <w:pPr>
        <w:spacing w:line="240" w:lineRule="auto"/>
        <w:jc w:val="both"/>
        <w:rPr>
          <w:ins w:id="5" w:author="wbaucrx" w:date="2016-11-05T16:35:00Z"/>
          <w:rFonts w:ascii="Arial" w:hAnsi="Arial" w:cs="Arial"/>
          <w:sz w:val="36"/>
          <w:szCs w:val="36"/>
          <w:lang w:val="en-US"/>
        </w:rPr>
      </w:pPr>
    </w:p>
    <w:p w:rsidR="00A857FC" w:rsidRDefault="00A857FC" w:rsidP="00CD2C61">
      <w:pPr>
        <w:spacing w:line="240" w:lineRule="auto"/>
        <w:jc w:val="both"/>
      </w:pPr>
      <w:r>
        <w:t>Modified low-salt CTAB (MoLSC) Benchtop Protocol</w:t>
      </w:r>
    </w:p>
    <w:p w:rsidR="00A857FC" w:rsidRPr="00BA1AB2" w:rsidRDefault="00A857FC" w:rsidP="00CD2C61">
      <w:pPr>
        <w:pStyle w:val="ListParagraph"/>
        <w:numPr>
          <w:ilvl w:val="0"/>
          <w:numId w:val="1"/>
        </w:numPr>
        <w:spacing w:line="240" w:lineRule="auto"/>
        <w:jc w:val="both"/>
      </w:pPr>
      <w:r w:rsidRPr="00BA1AB2">
        <w:t xml:space="preserve">All steps in this protocol must be carried out at </w:t>
      </w:r>
      <w:r w:rsidRPr="00BA1AB2">
        <w:rPr>
          <w:u w:val="single"/>
        </w:rPr>
        <w:t>room temperature (RT)</w:t>
      </w:r>
      <w:r>
        <w:rPr>
          <w:u w:val="single"/>
        </w:rPr>
        <w:t xml:space="preserve"> unless stated otherwise</w:t>
      </w:r>
      <w:r w:rsidRPr="00BA1AB2">
        <w:t>.</w:t>
      </w:r>
    </w:p>
    <w:p w:rsidR="00A857FC" w:rsidRPr="00BA1AB2" w:rsidRDefault="00A857FC" w:rsidP="00CD2C61">
      <w:pPr>
        <w:pStyle w:val="ListParagraph"/>
        <w:numPr>
          <w:ilvl w:val="0"/>
          <w:numId w:val="1"/>
        </w:numPr>
        <w:spacing w:line="240" w:lineRule="auto"/>
        <w:jc w:val="both"/>
      </w:pPr>
      <w:r w:rsidRPr="00BA1AB2">
        <w:t xml:space="preserve">Do </w:t>
      </w:r>
      <w:r w:rsidRPr="00A86DD5">
        <w:rPr>
          <w:u w:val="single"/>
        </w:rPr>
        <w:t>not</w:t>
      </w:r>
      <w:r w:rsidRPr="00BA1AB2">
        <w:t xml:space="preserve"> vortex any of the samples in order to avoid shearing the DNA. When necessary, mix tubes by inverting them </w:t>
      </w:r>
      <w:r>
        <w:t>until homogenous</w:t>
      </w:r>
      <w:r w:rsidRPr="00BA1AB2">
        <w:t>.</w:t>
      </w:r>
    </w:p>
    <w:p w:rsidR="00A857FC" w:rsidRPr="00BA1AB2" w:rsidRDefault="00A857FC" w:rsidP="00CD2C61">
      <w:pPr>
        <w:pStyle w:val="ListParagraph"/>
        <w:numPr>
          <w:ilvl w:val="0"/>
          <w:numId w:val="1"/>
        </w:numPr>
        <w:spacing w:line="240" w:lineRule="auto"/>
        <w:jc w:val="both"/>
      </w:pPr>
      <w:r w:rsidRPr="00BA1AB2">
        <w:t>Prepare the following stock reagents:</w:t>
      </w:r>
    </w:p>
    <w:p w:rsidR="00A857FC" w:rsidRDefault="00A857FC" w:rsidP="00CD2C61">
      <w:pPr>
        <w:pStyle w:val="ListParagraph"/>
        <w:numPr>
          <w:ilvl w:val="1"/>
          <w:numId w:val="1"/>
        </w:numPr>
        <w:spacing w:line="240" w:lineRule="auto"/>
        <w:jc w:val="both"/>
      </w:pPr>
      <w:r w:rsidRPr="00805C22">
        <w:rPr>
          <w:u w:val="single"/>
        </w:rPr>
        <w:t>CTAB lysis</w:t>
      </w:r>
      <w:r w:rsidRPr="00BA1AB2">
        <w:t xml:space="preserve"> buffer</w:t>
      </w:r>
      <w:r>
        <w:t xml:space="preserve"> (composition : </w:t>
      </w:r>
      <w:r w:rsidRPr="00BA1AB2">
        <w:t>TrisHCl = 100mM, EDTA = 20mM, CTAB 2% w/v, NaCl 1.2M</w:t>
      </w:r>
      <w:r>
        <w:t xml:space="preserve">) </w:t>
      </w:r>
      <w:r w:rsidRPr="00BA1AB2">
        <w:t>: combine 5</w:t>
      </w:r>
      <w:r>
        <w:t xml:space="preserve"> </w:t>
      </w:r>
      <w:r w:rsidRPr="00BA1AB2">
        <w:t>mL of 1M Tris-HCl (pH = 8.0), 2</w:t>
      </w:r>
      <w:r>
        <w:t xml:space="preserve"> </w:t>
      </w:r>
      <w:r w:rsidRPr="00BA1AB2">
        <w:t>mL of 0.5M EDTA (pH = 8.0), 1g of CTAB powder and 3.5g of NaCl.  Complete to 50</w:t>
      </w:r>
      <w:r>
        <w:t xml:space="preserve"> </w:t>
      </w:r>
      <w:r w:rsidRPr="00BA1AB2">
        <w:t>mL with lab grade water.</w:t>
      </w:r>
      <w:r>
        <w:t xml:space="preserve"> </w:t>
      </w:r>
    </w:p>
    <w:p w:rsidR="00A857FC" w:rsidRDefault="00A857FC" w:rsidP="00CD2C61">
      <w:pPr>
        <w:pStyle w:val="ListParagraph"/>
        <w:numPr>
          <w:ilvl w:val="1"/>
          <w:numId w:val="1"/>
        </w:numPr>
        <w:spacing w:line="240" w:lineRule="auto"/>
        <w:jc w:val="both"/>
      </w:pPr>
      <w:r w:rsidRPr="00805C22">
        <w:rPr>
          <w:u w:val="single"/>
        </w:rPr>
        <w:t>Diluted CTAB</w:t>
      </w:r>
      <w:r w:rsidRPr="00BA1AB2">
        <w:t xml:space="preserve"> buffer</w:t>
      </w:r>
      <w:r>
        <w:t xml:space="preserve"> (composition : </w:t>
      </w:r>
      <w:r w:rsidRPr="00805C22">
        <w:rPr>
          <w:rFonts w:ascii="Times New Roman" w:hAnsi="Times New Roman"/>
        </w:rPr>
        <w:t>TrisHCl = 100 mM, EDTA = 20 mM, CTAB 2% w/v</w:t>
      </w:r>
      <w:r>
        <w:t xml:space="preserve">) </w:t>
      </w:r>
      <w:r w:rsidRPr="00BA1AB2">
        <w:t>: combine 5</w:t>
      </w:r>
      <w:r>
        <w:t xml:space="preserve"> </w:t>
      </w:r>
      <w:r w:rsidRPr="00BA1AB2">
        <w:t>mL of 1M Tris-HCl (pH = 8.</w:t>
      </w:r>
      <w:r>
        <w:t>0), 2mL of 0.5M EDTA (pH = 8.0) and</w:t>
      </w:r>
      <w:r w:rsidRPr="00BA1AB2">
        <w:t xml:space="preserve"> 1g of CTAB powder.  Complete to 50</w:t>
      </w:r>
      <w:r>
        <w:t xml:space="preserve"> </w:t>
      </w:r>
      <w:r w:rsidRPr="00BA1AB2">
        <w:t>mL with lab grade water.</w:t>
      </w:r>
    </w:p>
    <w:p w:rsidR="00A857FC" w:rsidRPr="00A86DD5" w:rsidRDefault="00A857FC" w:rsidP="00CD2C61">
      <w:pPr>
        <w:pStyle w:val="ListParagraph"/>
        <w:numPr>
          <w:ilvl w:val="1"/>
          <w:numId w:val="1"/>
        </w:numPr>
        <w:spacing w:line="240" w:lineRule="auto"/>
        <w:jc w:val="both"/>
      </w:pPr>
      <w:r>
        <w:rPr>
          <w:u w:val="single"/>
        </w:rPr>
        <w:t xml:space="preserve">High-salt TE </w:t>
      </w:r>
      <w:r>
        <w:t xml:space="preserve">buffer (composition : </w:t>
      </w:r>
      <w:r w:rsidRPr="00A86DD5">
        <w:t>EDTA = 2mM, Tris = 10mM, NaCl = 1M)</w:t>
      </w:r>
      <w:r>
        <w:t xml:space="preserve"> : combine </w:t>
      </w:r>
      <w:r w:rsidRPr="00A86DD5">
        <w:t xml:space="preserve">2.907g of </w:t>
      </w:r>
      <w:r>
        <w:t>s</w:t>
      </w:r>
      <w:r w:rsidRPr="00A86DD5">
        <w:t xml:space="preserve">odium </w:t>
      </w:r>
      <w:r>
        <w:t>c</w:t>
      </w:r>
      <w:r w:rsidRPr="00A86DD5">
        <w:t>hloride, 200ul of 0.5M EDTA (pH = 8.0), 500ul of 1M Tris-HCl (pH = 8.0).  Complete to 50mL with lab grade water.  Autoclave, let cool, store at room temperature.</w:t>
      </w:r>
    </w:p>
    <w:p w:rsidR="00A857FC" w:rsidRPr="00BA1AB2" w:rsidRDefault="00A857FC" w:rsidP="00CD2C61">
      <w:pPr>
        <w:pStyle w:val="ListParagraph"/>
        <w:numPr>
          <w:ilvl w:val="0"/>
          <w:numId w:val="1"/>
        </w:numPr>
        <w:spacing w:line="240" w:lineRule="auto"/>
        <w:jc w:val="both"/>
      </w:pPr>
      <w:r w:rsidRPr="00BA1AB2">
        <w:t>Finely mince 25</w:t>
      </w:r>
      <w:r>
        <w:t xml:space="preserve"> </w:t>
      </w:r>
      <w:r w:rsidRPr="00BA1AB2">
        <w:t>mg of tissue sample using a scalpel blade. For more difficult samples, it may be necessary to freeze the tissue in liquid nitrogen first and use a mortar/pestle to grind up the tissue into a powder instead.</w:t>
      </w:r>
    </w:p>
    <w:p w:rsidR="00A857FC" w:rsidRPr="00BA1AB2" w:rsidRDefault="00A857FC" w:rsidP="00CD2C61">
      <w:pPr>
        <w:pStyle w:val="ListParagraph"/>
        <w:numPr>
          <w:ilvl w:val="0"/>
          <w:numId w:val="1"/>
        </w:numPr>
        <w:spacing w:line="240" w:lineRule="auto"/>
        <w:jc w:val="both"/>
      </w:pPr>
      <w:r w:rsidRPr="00BA1AB2">
        <w:t>Aliquot 500</w:t>
      </w:r>
      <w:r>
        <w:t xml:space="preserve"> µL</w:t>
      </w:r>
      <w:r w:rsidRPr="00BA1AB2">
        <w:t xml:space="preserve"> of </w:t>
      </w:r>
      <w:r w:rsidRPr="00BA1AB2">
        <w:rPr>
          <w:u w:val="single"/>
        </w:rPr>
        <w:t>CTAB lysis</w:t>
      </w:r>
      <w:r w:rsidRPr="00BA1AB2">
        <w:t xml:space="preserve"> buffer into 2</w:t>
      </w:r>
      <w:r>
        <w:t xml:space="preserve"> </w:t>
      </w:r>
      <w:r w:rsidRPr="00BA1AB2">
        <w:t>mL micro</w:t>
      </w:r>
      <w:r>
        <w:t xml:space="preserve">centrifuge </w:t>
      </w:r>
      <w:r w:rsidRPr="00BA1AB2">
        <w:t>tubes and add tissue sam</w:t>
      </w:r>
      <w:r>
        <w:t>p</w:t>
      </w:r>
      <w:r w:rsidRPr="00BA1AB2">
        <w:t>les to each tube. Then add 30</w:t>
      </w:r>
      <w:r>
        <w:t xml:space="preserve"> µL</w:t>
      </w:r>
      <w:r w:rsidRPr="00BA1AB2">
        <w:t xml:space="preserve"> of Proteinase K (stock conc. = 20</w:t>
      </w:r>
      <w:r>
        <w:t xml:space="preserve"> </w:t>
      </w:r>
      <w:r w:rsidRPr="00BA1AB2">
        <w:t>mg/mL) to each sample. Incubate samples at 56-60</w:t>
      </w:r>
      <w:r w:rsidRPr="00BA1AB2">
        <w:rPr>
          <w:vertAlign w:val="superscript"/>
        </w:rPr>
        <w:t>o</w:t>
      </w:r>
      <w:r w:rsidRPr="00BA1AB2">
        <w:t>C for 3 hours or overnight in a shaking incubator at 150</w:t>
      </w:r>
      <w:r>
        <w:t xml:space="preserve"> </w:t>
      </w:r>
      <w:r w:rsidRPr="00BA1AB2">
        <w:t>rpm.</w:t>
      </w:r>
    </w:p>
    <w:p w:rsidR="00A857FC" w:rsidRPr="00BA1AB2" w:rsidRDefault="00A857FC" w:rsidP="00CD2C61">
      <w:pPr>
        <w:pStyle w:val="ListParagraph"/>
        <w:numPr>
          <w:ilvl w:val="0"/>
          <w:numId w:val="1"/>
        </w:numPr>
        <w:spacing w:line="240" w:lineRule="auto"/>
        <w:jc w:val="both"/>
      </w:pPr>
      <w:r w:rsidRPr="00BA1AB2">
        <w:t>Cool down tubes to room temperature and add 500</w:t>
      </w:r>
      <w:r>
        <w:t xml:space="preserve"> µL</w:t>
      </w:r>
      <w:r w:rsidRPr="00BA1AB2">
        <w:t xml:space="preserve"> of a solution of Chloroform: Isoamyl alcohol (24:1) to each tube. Mix by inverting the tubes and centrifuge at RT for 15 minutes</w:t>
      </w:r>
      <w:r>
        <w:t xml:space="preserve"> </w:t>
      </w:r>
      <w:r w:rsidRPr="00BA1AB2">
        <w:t>at 3,000g.</w:t>
      </w:r>
    </w:p>
    <w:p w:rsidR="00A857FC" w:rsidRPr="00BA1AB2" w:rsidRDefault="00A857FC" w:rsidP="00CD2C61">
      <w:pPr>
        <w:pStyle w:val="ListParagraph"/>
        <w:numPr>
          <w:ilvl w:val="0"/>
          <w:numId w:val="1"/>
        </w:numPr>
        <w:spacing w:line="240" w:lineRule="auto"/>
        <w:jc w:val="both"/>
      </w:pPr>
      <w:r w:rsidRPr="00BA1AB2">
        <w:t>Transfer the aqueous phase to a new 1.5</w:t>
      </w:r>
      <w:r>
        <w:t xml:space="preserve"> </w:t>
      </w:r>
      <w:r w:rsidRPr="00BA1AB2">
        <w:t>m</w:t>
      </w:r>
      <w:r>
        <w:t>L</w:t>
      </w:r>
      <w:r w:rsidRPr="00BA1AB2">
        <w:t xml:space="preserve"> tube. Add 2 volumes of </w:t>
      </w:r>
      <w:r w:rsidRPr="00BA1AB2">
        <w:rPr>
          <w:u w:val="single"/>
        </w:rPr>
        <w:t>diluted CTAB</w:t>
      </w:r>
      <w:r w:rsidRPr="00BA1AB2">
        <w:t xml:space="preserve"> buffer to the aqueous phase (roughly 800</w:t>
      </w:r>
      <w:r>
        <w:t xml:space="preserve"> µL</w:t>
      </w:r>
      <w:r w:rsidRPr="00BA1AB2">
        <w:t xml:space="preserve"> of diluted CTAB for 400</w:t>
      </w:r>
      <w:r>
        <w:t xml:space="preserve"> µL</w:t>
      </w:r>
      <w:r w:rsidRPr="00BA1AB2">
        <w:t xml:space="preserve"> of aqueous phase). Mix well by inverting the tubes and place again in a shaking incubator</w:t>
      </w:r>
      <w:r>
        <w:t xml:space="preserve"> </w:t>
      </w:r>
      <w:r w:rsidRPr="00BA1AB2">
        <w:t>at 56-60</w:t>
      </w:r>
      <w:r w:rsidRPr="00BA1AB2">
        <w:rPr>
          <w:vertAlign w:val="superscript"/>
        </w:rPr>
        <w:t>o</w:t>
      </w:r>
      <w:r w:rsidRPr="00BA1AB2">
        <w:t xml:space="preserve">C for </w:t>
      </w:r>
      <w:r>
        <w:t>≥</w:t>
      </w:r>
      <w:r w:rsidRPr="00BA1AB2">
        <w:t>30 minutes at 150</w:t>
      </w:r>
      <w:r>
        <w:t xml:space="preserve"> </w:t>
      </w:r>
      <w:r w:rsidRPr="00BA1AB2">
        <w:t>rpm until white crystals can be observed floating inside the tubes. This step is crucial for DNA precipitation, and</w:t>
      </w:r>
      <w:r w:rsidR="000E71EB">
        <w:t xml:space="preserve"> visible</w:t>
      </w:r>
      <w:r w:rsidRPr="00BA1AB2">
        <w:t xml:space="preserve"> CTAB-DNA complexes should form at this point</w:t>
      </w:r>
      <w:r w:rsidR="000B51C2">
        <w:t xml:space="preserve"> but they</w:t>
      </w:r>
      <w:r w:rsidR="0048049F">
        <w:t xml:space="preserve"> </w:t>
      </w:r>
      <w:r w:rsidRPr="00BA1AB2">
        <w:t>may be difficult to observe</w:t>
      </w:r>
      <w:r w:rsidR="0048049F">
        <w:t xml:space="preserve"> depending on the sample</w:t>
      </w:r>
      <w:r w:rsidRPr="00BA1AB2">
        <w:t>. If there appears to be nothing at all, incubate for a longer period of time, or try increasing the speed of the shaking platform, as shaking the samples appears to considerably help with the formation of these complexes.</w:t>
      </w:r>
    </w:p>
    <w:p w:rsidR="00A857FC" w:rsidRPr="00BA1AB2" w:rsidRDefault="00A857FC" w:rsidP="00CD2C61">
      <w:pPr>
        <w:pStyle w:val="ListParagraph"/>
        <w:numPr>
          <w:ilvl w:val="0"/>
          <w:numId w:val="1"/>
        </w:numPr>
        <w:spacing w:line="240" w:lineRule="auto"/>
        <w:jc w:val="both"/>
      </w:pPr>
      <w:r w:rsidRPr="00BA1AB2">
        <w:t xml:space="preserve">Centrifuge at 16,000g for 3 minutes at RT to precipitate the </w:t>
      </w:r>
      <w:r w:rsidR="00254B4E">
        <w:t>CTAB-</w:t>
      </w:r>
      <w:r w:rsidRPr="00BA1AB2">
        <w:t>DNA</w:t>
      </w:r>
      <w:r w:rsidR="00254B4E">
        <w:t xml:space="preserve"> complex</w:t>
      </w:r>
      <w:r w:rsidRPr="00BA1AB2">
        <w:t>. Discard the supernatant.</w:t>
      </w:r>
    </w:p>
    <w:p w:rsidR="00A857FC" w:rsidRPr="00BA1AB2" w:rsidRDefault="00A857FC" w:rsidP="00CD2C61">
      <w:pPr>
        <w:pStyle w:val="ListParagraph"/>
        <w:numPr>
          <w:ilvl w:val="0"/>
          <w:numId w:val="1"/>
        </w:numPr>
        <w:spacing w:line="240" w:lineRule="auto"/>
        <w:jc w:val="both"/>
      </w:pPr>
      <w:r w:rsidRPr="00BA1AB2">
        <w:t>Add 1</w:t>
      </w:r>
      <w:r>
        <w:t xml:space="preserve"> </w:t>
      </w:r>
      <w:r w:rsidRPr="00BA1AB2">
        <w:t>m</w:t>
      </w:r>
      <w:r>
        <w:t>L</w:t>
      </w:r>
      <w:r w:rsidRPr="00BA1AB2">
        <w:t xml:space="preserve"> of 75</w:t>
      </w:r>
      <w:r>
        <w:t>-80</w:t>
      </w:r>
      <w:r w:rsidRPr="00BA1AB2">
        <w:t>% ethanol and let soak for 15 minutes at RT to remove excess CTAB. Invert the tubes multiple times to try and dislodge the pellet so it can soak in the ethanol. Spin again at 16,000g for 3 minutes to precipitate the DNA and discard the supernatant.</w:t>
      </w:r>
    </w:p>
    <w:p w:rsidR="00A857FC" w:rsidRPr="00BA1AB2" w:rsidRDefault="00A857FC" w:rsidP="00CD2C61">
      <w:pPr>
        <w:pStyle w:val="ListParagraph"/>
        <w:numPr>
          <w:ilvl w:val="0"/>
          <w:numId w:val="1"/>
        </w:numPr>
        <w:spacing w:line="240" w:lineRule="auto"/>
        <w:jc w:val="both"/>
      </w:pPr>
      <w:r w:rsidRPr="00BA1AB2">
        <w:t>(Optional) Re</w:t>
      </w:r>
      <w:r>
        <w:t>-</w:t>
      </w:r>
      <w:r w:rsidRPr="00BA1AB2">
        <w:t>suspend the DNA pellet in 100</w:t>
      </w:r>
      <w:r>
        <w:t xml:space="preserve"> µL</w:t>
      </w:r>
      <w:r w:rsidRPr="00BA1AB2">
        <w:t xml:space="preserve"> of </w:t>
      </w:r>
      <w:r w:rsidRPr="00A86DD5">
        <w:rPr>
          <w:u w:val="single"/>
        </w:rPr>
        <w:t>High-salt TE</w:t>
      </w:r>
      <w:r w:rsidRPr="00BA1AB2">
        <w:t xml:space="preserve"> buffer and add RNase A to a final concentration of 50</w:t>
      </w:r>
      <w:r>
        <w:t xml:space="preserve"> µ</w:t>
      </w:r>
      <w:r w:rsidRPr="00BA1AB2">
        <w:t>g/m</w:t>
      </w:r>
      <w:r>
        <w:t>L</w:t>
      </w:r>
      <w:r w:rsidRPr="00BA1AB2">
        <w:t>. Incubate the sample</w:t>
      </w:r>
      <w:r>
        <w:t>s</w:t>
      </w:r>
      <w:r w:rsidRPr="00BA1AB2">
        <w:t xml:space="preserve"> at 56-60</w:t>
      </w:r>
      <w:r w:rsidRPr="00BA1AB2">
        <w:rPr>
          <w:vertAlign w:val="superscript"/>
        </w:rPr>
        <w:t>o</w:t>
      </w:r>
      <w:r w:rsidRPr="00BA1AB2">
        <w:t>C for 15 minutes to degrade RNA. Add 900</w:t>
      </w:r>
      <w:r>
        <w:t xml:space="preserve"> µL</w:t>
      </w:r>
      <w:r w:rsidRPr="00BA1AB2">
        <w:t xml:space="preserve"> of 75</w:t>
      </w:r>
      <w:r>
        <w:t>-80</w:t>
      </w:r>
      <w:r w:rsidRPr="00BA1AB2">
        <w:t>% ethanol and mix the tube well by inverting. Spin down the tube at 16,000g for 3 min</w:t>
      </w:r>
      <w:r>
        <w:t>utes</w:t>
      </w:r>
      <w:r w:rsidRPr="00BA1AB2">
        <w:t xml:space="preserve"> and discard the supernatant.</w:t>
      </w:r>
      <w:r w:rsidR="00C2377B">
        <w:t xml:space="preserve"> Note: you may alternatively precipitate the DNA onto paramagnetic bead preparations (such as AMPure</w:t>
      </w:r>
      <w:r w:rsidR="000B51C2">
        <w:rPr>
          <w:rFonts w:cstheme="minorHAnsi"/>
        </w:rPr>
        <w:t>®</w:t>
      </w:r>
      <w:r w:rsidR="00C2377B">
        <w:t xml:space="preserve"> XP, MagBio HighPrep</w:t>
      </w:r>
      <w:r w:rsidR="000B51C2">
        <w:rPr>
          <w:rFonts w:cstheme="minorHAnsi"/>
        </w:rPr>
        <w:t>™</w:t>
      </w:r>
      <w:r w:rsidR="00C2377B">
        <w:t xml:space="preserve"> PCR, or custom preparations) if preferred for high-throughput applications.</w:t>
      </w:r>
    </w:p>
    <w:p w:rsidR="00A857FC" w:rsidRPr="00BA1AB2" w:rsidRDefault="00A857FC" w:rsidP="00CD2C61">
      <w:pPr>
        <w:pStyle w:val="ListParagraph"/>
        <w:numPr>
          <w:ilvl w:val="0"/>
          <w:numId w:val="1"/>
        </w:numPr>
        <w:spacing w:line="240" w:lineRule="auto"/>
        <w:jc w:val="both"/>
      </w:pPr>
      <w:r w:rsidRPr="00BA1AB2">
        <w:t>Perform a final wash with 1</w:t>
      </w:r>
      <w:r>
        <w:t xml:space="preserve"> </w:t>
      </w:r>
      <w:r w:rsidRPr="00BA1AB2">
        <w:t>m</w:t>
      </w:r>
      <w:r>
        <w:t>L</w:t>
      </w:r>
      <w:r w:rsidRPr="00BA1AB2">
        <w:t xml:space="preserve"> of 75</w:t>
      </w:r>
      <w:r>
        <w:t>-80</w:t>
      </w:r>
      <w:r w:rsidRPr="00BA1AB2">
        <w:t>% ethanol. Spin down at 16,000g for 3 min</w:t>
      </w:r>
      <w:r>
        <w:t>utes</w:t>
      </w:r>
      <w:r w:rsidRPr="00BA1AB2">
        <w:t xml:space="preserve"> and discard the supernatant.</w:t>
      </w:r>
    </w:p>
    <w:p w:rsidR="00A857FC" w:rsidRPr="00BA1AB2" w:rsidRDefault="00A857FC" w:rsidP="00CD2C61">
      <w:pPr>
        <w:pStyle w:val="ListParagraph"/>
        <w:numPr>
          <w:ilvl w:val="0"/>
          <w:numId w:val="1"/>
        </w:numPr>
        <w:spacing w:line="240" w:lineRule="auto"/>
        <w:jc w:val="both"/>
      </w:pPr>
      <w:r w:rsidRPr="00BA1AB2">
        <w:lastRenderedPageBreak/>
        <w:t>Place tubes under a fume hood with the lids open to remove all traces of ethanol from the tubes.</w:t>
      </w:r>
    </w:p>
    <w:p w:rsidR="00A857FC" w:rsidRPr="00BA1AB2" w:rsidRDefault="00A857FC" w:rsidP="00CD2C61">
      <w:pPr>
        <w:pStyle w:val="ListParagraph"/>
        <w:numPr>
          <w:ilvl w:val="0"/>
          <w:numId w:val="1"/>
        </w:numPr>
        <w:spacing w:line="240" w:lineRule="auto"/>
        <w:jc w:val="both"/>
      </w:pPr>
      <w:r w:rsidRPr="00BA1AB2">
        <w:t>Re</w:t>
      </w:r>
      <w:r>
        <w:t>-</w:t>
      </w:r>
      <w:r w:rsidRPr="00BA1AB2">
        <w:t>suspend DNA pellets using 100</w:t>
      </w:r>
      <w:r>
        <w:t xml:space="preserve"> µL</w:t>
      </w:r>
      <w:r w:rsidRPr="00BA1AB2">
        <w:t xml:space="preserve"> of Tris-HCl (pH = 8.</w:t>
      </w:r>
      <w:r w:rsidR="008E3CC8">
        <w:t>5</w:t>
      </w:r>
      <w:r w:rsidRPr="00BA1AB2">
        <w:t>)</w:t>
      </w:r>
      <w:r>
        <w:t>, low-TE,</w:t>
      </w:r>
      <w:r w:rsidRPr="00BA1AB2">
        <w:t xml:space="preserve"> or sterile </w:t>
      </w:r>
      <w:r>
        <w:t xml:space="preserve">lab-grade </w:t>
      </w:r>
      <w:r w:rsidRPr="00BA1AB2">
        <w:t xml:space="preserve">water. </w:t>
      </w:r>
      <w:r w:rsidR="009C1A61">
        <w:t xml:space="preserve">Elution may be improved by the addition of 0.5% v/v of tween-20. </w:t>
      </w:r>
      <w:r w:rsidRPr="00BA1AB2">
        <w:t>Pipet up and down to help re</w:t>
      </w:r>
      <w:r>
        <w:t>-</w:t>
      </w:r>
      <w:r w:rsidRPr="00BA1AB2">
        <w:t xml:space="preserve">suspend the DNA and </w:t>
      </w:r>
      <w:r w:rsidR="00254B4E">
        <w:t>allow</w:t>
      </w:r>
      <w:r>
        <w:t xml:space="preserve"> ≥</w:t>
      </w:r>
      <w:r w:rsidRPr="00BA1AB2">
        <w:t xml:space="preserve"> 30minutes for the DNA to dissolve completely before proceeding</w:t>
      </w:r>
      <w:r>
        <w:t xml:space="preserve"> further</w:t>
      </w:r>
      <w:r w:rsidRPr="00BA1AB2">
        <w:t>.</w:t>
      </w:r>
    </w:p>
    <w:p w:rsidR="00A857FC" w:rsidRDefault="00A857FC" w:rsidP="00CD2C61">
      <w:pPr>
        <w:pStyle w:val="ListParagraph"/>
        <w:numPr>
          <w:ilvl w:val="0"/>
          <w:numId w:val="1"/>
        </w:numPr>
        <w:spacing w:line="240" w:lineRule="auto"/>
        <w:jc w:val="both"/>
      </w:pPr>
      <w:r w:rsidRPr="00BA1AB2">
        <w:t>Store samples at 4</w:t>
      </w:r>
      <w:r w:rsidRPr="00BA1AB2">
        <w:rPr>
          <w:vertAlign w:val="superscript"/>
        </w:rPr>
        <w:t>o</w:t>
      </w:r>
      <w:r w:rsidRPr="00BA1AB2">
        <w:t>C for short term storage (</w:t>
      </w:r>
      <w:r>
        <w:t>≤</w:t>
      </w:r>
      <w:r w:rsidRPr="00BA1AB2">
        <w:t>2 weeks) or at -20</w:t>
      </w:r>
      <w:r w:rsidRPr="00BA1AB2">
        <w:rPr>
          <w:vertAlign w:val="superscript"/>
        </w:rPr>
        <w:t>o</w:t>
      </w:r>
      <w:r w:rsidRPr="00BA1AB2">
        <w:t>C for long term.</w:t>
      </w:r>
    </w:p>
    <w:p w:rsidR="00816027" w:rsidRDefault="00816027" w:rsidP="00CD2C61">
      <w:pPr>
        <w:spacing w:line="240" w:lineRule="auto"/>
      </w:pPr>
    </w:p>
    <w:sectPr w:rsidR="00816027" w:rsidSect="0007487F">
      <w:pgSz w:w="12240" w:h="15840"/>
      <w:pgMar w:top="1701" w:right="1418" w:bottom="1701" w:left="1418"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C76AE"/>
    <w:multiLevelType w:val="hybridMultilevel"/>
    <w:tmpl w:val="B6627E40"/>
    <w:lvl w:ilvl="0" w:tplc="ECD691B0">
      <w:start w:val="15"/>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20"/>
  <w:characterSpacingControl w:val="doNotCompress"/>
  <w:savePreviewPicture/>
  <w:compat/>
  <w:rsids>
    <w:rsidRoot w:val="00A857FC"/>
    <w:rsid w:val="0007487F"/>
    <w:rsid w:val="000B51C2"/>
    <w:rsid w:val="000E71EB"/>
    <w:rsid w:val="00120CDB"/>
    <w:rsid w:val="00254B4E"/>
    <w:rsid w:val="0048049F"/>
    <w:rsid w:val="0063109E"/>
    <w:rsid w:val="006C2475"/>
    <w:rsid w:val="00816027"/>
    <w:rsid w:val="008E3CC8"/>
    <w:rsid w:val="0096704C"/>
    <w:rsid w:val="009C1A61"/>
    <w:rsid w:val="00A857FC"/>
    <w:rsid w:val="00C2377B"/>
    <w:rsid w:val="00CD2C61"/>
    <w:rsid w:val="00E00CC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7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FC"/>
    <w:pPr>
      <w:ind w:left="720"/>
      <w:contextualSpacing/>
    </w:pPr>
  </w:style>
  <w:style w:type="character" w:styleId="LineNumber">
    <w:name w:val="line number"/>
    <w:basedOn w:val="DefaultParagraphFont"/>
    <w:uiPriority w:val="99"/>
    <w:semiHidden/>
    <w:unhideWhenUsed/>
    <w:rsid w:val="0007487F"/>
  </w:style>
  <w:style w:type="paragraph" w:styleId="BalloonText">
    <w:name w:val="Balloon Text"/>
    <w:basedOn w:val="Normal"/>
    <w:link w:val="BalloonTextChar"/>
    <w:uiPriority w:val="99"/>
    <w:semiHidden/>
    <w:unhideWhenUsed/>
    <w:rsid w:val="00120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C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FC"/>
    <w:pPr>
      <w:ind w:left="720"/>
      <w:contextualSpacing/>
    </w:pPr>
  </w:style>
  <w:style w:type="character" w:styleId="LineNumber">
    <w:name w:val="line number"/>
    <w:basedOn w:val="DefaultParagraphFont"/>
    <w:uiPriority w:val="99"/>
    <w:semiHidden/>
    <w:unhideWhenUsed/>
    <w:rsid w:val="0007487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Arseneau, Jean-René</dc:creator>
  <cp:lastModifiedBy>wbaucrx</cp:lastModifiedBy>
  <cp:revision>4</cp:revision>
  <dcterms:created xsi:type="dcterms:W3CDTF">2016-09-13T19:34:00Z</dcterms:created>
  <dcterms:modified xsi:type="dcterms:W3CDTF">2016-11-05T11:05:00Z</dcterms:modified>
</cp:coreProperties>
</file>